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23214065"/>
        <w:docPartObj>
          <w:docPartGallery w:val="Cover Pages"/>
          <w:docPartUnique/>
        </w:docPartObj>
      </w:sdtPr>
      <w:sdtEndPr/>
      <w:sdtContent>
        <w:p w14:paraId="2F84A9AA" w14:textId="2D60E5B9" w:rsidR="00736CE0" w:rsidRDefault="00736C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6D9F20" wp14:editId="7B7E43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4A8D6B" w14:textId="259DF288" w:rsidR="00736CE0" w:rsidRDefault="00736CE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Tibo Van Gindertaelen</w:t>
                                      </w:r>
                                    </w:p>
                                  </w:sdtContent>
                                </w:sdt>
                                <w:p w14:paraId="0B200F33" w14:textId="6BFFB4E3" w:rsidR="00736CE0" w:rsidRDefault="00736CE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5A9909" w14:textId="75BB8021" w:rsidR="00736CE0" w:rsidRPr="002E365A" w:rsidRDefault="00D766C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6CE0" w:rsidRPr="002E365A">
                                        <w:rPr>
                                          <w:caps/>
                                          <w:color w:val="4472C4" w:themeColor="accent1"/>
                                          <w:sz w:val="44"/>
                                          <w:szCs w:val="44"/>
                                        </w:rPr>
                                        <w:t>MTA 98-361</w:t>
                                      </w:r>
                                      <w:r w:rsidR="002E365A" w:rsidRPr="002E365A">
                                        <w:rPr>
                                          <w:caps/>
                                          <w:color w:val="4472C4" w:themeColor="accent1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="00736CE0" w:rsidRPr="002E365A">
                                        <w:rPr>
                                          <w:caps/>
                                          <w:color w:val="4472C4" w:themeColor="accent1"/>
                                          <w:sz w:val="44"/>
                                          <w:szCs w:val="44"/>
                                        </w:rPr>
                                        <w:t xml:space="preserve">DEVELOPMENT </w:t>
                                      </w:r>
                                      <w:r w:rsidR="002E365A" w:rsidRPr="002E365A">
                                        <w:rPr>
                                          <w:caps/>
                                          <w:color w:val="4472C4" w:themeColor="accent1"/>
                                          <w:sz w:val="44"/>
                                          <w:szCs w:val="44"/>
                                        </w:rPr>
                                        <w:t>F</w:t>
                                      </w:r>
                                      <w:r w:rsidR="00736CE0" w:rsidRPr="002E365A">
                                        <w:rPr>
                                          <w:caps/>
                                          <w:color w:val="4472C4" w:themeColor="accent1"/>
                                          <w:sz w:val="44"/>
                                          <w:szCs w:val="44"/>
                                        </w:rPr>
                                        <w:t>UNDAMENTALS</w:t>
                                      </w:r>
                                    </w:sdtContent>
                                  </w:sdt>
                                  <w:r w:rsidR="002E365A"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="002E365A" w:rsidRPr="002E365A">
                                    <w:rPr>
                                      <w:i/>
                                      <w:iCs/>
                                      <w:caps/>
                                      <w:color w:val="8EAADB" w:themeColor="accent1" w:themeTint="99"/>
                                      <w:sz w:val="36"/>
                                      <w:szCs w:val="36"/>
                                    </w:rPr>
                                    <w:t>Udemy Complete course tracking 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6D9F2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44A8D6B" w14:textId="259DF288" w:rsidR="00736CE0" w:rsidRDefault="00736CE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Tibo Van Gindertaelen</w:t>
                                </w:r>
                              </w:p>
                            </w:sdtContent>
                          </w:sdt>
                          <w:p w14:paraId="0B200F33" w14:textId="6BFFB4E3" w:rsidR="00736CE0" w:rsidRDefault="00736CE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15A9909" w14:textId="75BB8021" w:rsidR="00736CE0" w:rsidRPr="002E365A" w:rsidRDefault="00D766C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36CE0" w:rsidRPr="002E365A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MTA 98-361</w:t>
                                </w:r>
                                <w:r w:rsidR="002E365A" w:rsidRPr="002E365A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736CE0" w:rsidRPr="002E365A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DEVELOPMENT </w:t>
                                </w:r>
                                <w:r w:rsidR="002E365A" w:rsidRPr="002E365A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F</w:t>
                                </w:r>
                                <w:r w:rsidR="00736CE0" w:rsidRPr="002E365A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UNDAMENTALS</w:t>
                                </w:r>
                              </w:sdtContent>
                            </w:sdt>
                            <w:r w:rsidR="002E365A"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E365A" w:rsidRPr="002E365A">
                              <w:rPr>
                                <w:i/>
                                <w:iCs/>
                                <w:caps/>
                                <w:color w:val="8EAADB" w:themeColor="accent1" w:themeTint="99"/>
                                <w:sz w:val="36"/>
                                <w:szCs w:val="36"/>
                              </w:rPr>
                              <w:t>Udemy Complete course tracking log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4B9C428" w14:textId="35E5CF2E" w:rsidR="00736CE0" w:rsidRDefault="00736CE0">
          <w:r>
            <w:br w:type="page"/>
          </w:r>
        </w:p>
      </w:sdtContent>
    </w:sdt>
    <w:p w14:paraId="1923B117" w14:textId="6BF80633" w:rsidR="00282873" w:rsidRDefault="00282873" w:rsidP="00282873">
      <w:pPr>
        <w:pStyle w:val="Heading1"/>
        <w:spacing w:after="360"/>
      </w:pPr>
      <w:r>
        <w:lastRenderedPageBreak/>
        <w:t>Section 1</w:t>
      </w:r>
    </w:p>
    <w:p w14:paraId="0134E7C8" w14:textId="239152D6" w:rsidR="00474CE2" w:rsidRDefault="000E57B3" w:rsidP="00474CE2">
      <w:pPr>
        <w:pStyle w:val="Heading2"/>
        <w:numPr>
          <w:ilvl w:val="0"/>
          <w:numId w:val="1"/>
        </w:numPr>
        <w:spacing w:after="240"/>
        <w:ind w:left="714" w:hanging="357"/>
      </w:pPr>
      <w:r>
        <w:t xml:space="preserve">Installing </w:t>
      </w:r>
      <w:r w:rsidR="00474CE2">
        <w:t xml:space="preserve">Visual Studio </w:t>
      </w:r>
      <w:r>
        <w:t>Community 2019</w:t>
      </w:r>
    </w:p>
    <w:p w14:paraId="612C5054" w14:textId="7B05072C" w:rsidR="00474CE2" w:rsidRDefault="00474CE2" w:rsidP="00474CE2">
      <w:pPr>
        <w:spacing w:after="0"/>
      </w:pPr>
      <w:r>
        <w:t>Select ASP.NET and Web Development + .NET Desktop Development Workloads.</w:t>
      </w:r>
    </w:p>
    <w:p w14:paraId="0AF12D15" w14:textId="77777777" w:rsidR="00474CE2" w:rsidRDefault="00474CE2" w:rsidP="00474CE2">
      <w:pPr>
        <w:spacing w:after="0"/>
      </w:pPr>
    </w:p>
    <w:p w14:paraId="5BFDEFE9" w14:textId="520B3E76" w:rsidR="00474CE2" w:rsidRDefault="00474CE2" w:rsidP="00C747E9">
      <w:pPr>
        <w:pStyle w:val="Heading2"/>
        <w:numPr>
          <w:ilvl w:val="0"/>
          <w:numId w:val="1"/>
        </w:numPr>
        <w:spacing w:after="240"/>
      </w:pPr>
      <w:r>
        <w:t>First Webapp with Visual Studio 2019</w:t>
      </w:r>
    </w:p>
    <w:p w14:paraId="1468117B" w14:textId="5F7D1047" w:rsidR="001F0F76" w:rsidRPr="001F0F76" w:rsidRDefault="001F0F76" w:rsidP="001F0F76">
      <w:r>
        <w:t xml:space="preserve">Created </w:t>
      </w:r>
      <w:r w:rsidR="00C747E9">
        <w:t xml:space="preserve">desktop </w:t>
      </w:r>
      <w:r>
        <w:t>project using “Windows Forms App (.NET Framework)” preset.</w:t>
      </w:r>
      <w:r w:rsidR="00C747E9">
        <w:br/>
        <w:t>Created webapp project using “ASP.NET Core Web Application” preset.</w:t>
      </w:r>
      <w:r w:rsidR="00727B7B">
        <w:br/>
        <w:t>Selected the “Web application” Template.</w:t>
      </w:r>
      <w:r w:rsidR="00FE299A">
        <w:br/>
      </w:r>
    </w:p>
    <w:p w14:paraId="049C2AB3" w14:textId="31946B9A" w:rsidR="00FE299A" w:rsidRDefault="00460E63" w:rsidP="00FE299A">
      <w:pPr>
        <w:pStyle w:val="Heading2"/>
        <w:numPr>
          <w:ilvl w:val="0"/>
          <w:numId w:val="1"/>
        </w:numPr>
        <w:spacing w:after="240"/>
      </w:pPr>
      <w:r>
        <w:t>Developing my first Desktop Project in C#</w:t>
      </w:r>
    </w:p>
    <w:p w14:paraId="4417FAA7" w14:textId="754F96CD" w:rsidR="00474CE2" w:rsidRDefault="00FF5010" w:rsidP="00474CE2">
      <w:r>
        <w:t>Actions:</w:t>
      </w:r>
      <w:r>
        <w:br/>
        <w:t>Created desktop project using “Windows Forms App (.NET Framework)” preset.</w:t>
      </w:r>
      <w:r>
        <w:br/>
        <w:t>Note: Name is “MyFirstApp” and Framework version is “4.6.1”.</w:t>
      </w:r>
    </w:p>
    <w:p w14:paraId="09592778" w14:textId="532741FA" w:rsidR="00FF5010" w:rsidRDefault="00FF5010" w:rsidP="00474CE2">
      <w:r>
        <w:t>Learned:</w:t>
      </w:r>
      <w:r>
        <w:br/>
      </w:r>
      <w:r w:rsidR="00460E63">
        <w:t>Placing a button from the toolbox, editing the font/text property.</w:t>
      </w:r>
    </w:p>
    <w:p w14:paraId="241AF9A6" w14:textId="77777777" w:rsidR="00460E63" w:rsidRDefault="00460E63" w:rsidP="00474CE2"/>
    <w:p w14:paraId="3892DF7F" w14:textId="39E82960" w:rsidR="00460E63" w:rsidRDefault="00460E63" w:rsidP="00460E63">
      <w:pPr>
        <w:pStyle w:val="Heading2"/>
        <w:numPr>
          <w:ilvl w:val="0"/>
          <w:numId w:val="6"/>
        </w:numPr>
        <w:spacing w:after="240"/>
      </w:pPr>
      <w:r>
        <w:t>Finishing My First Desktop Project in C#</w:t>
      </w:r>
    </w:p>
    <w:p w14:paraId="7BF48AA3" w14:textId="41FC33B9" w:rsidR="00BC565F" w:rsidRDefault="00460E63" w:rsidP="00C74A06">
      <w:r>
        <w:t>Actions: Write a msgbox “Hello World” statement. (Earlier btn)</w:t>
      </w:r>
      <w:r w:rsidR="00C74A06">
        <w:br/>
        <w:t>Actions: Making the btn invisible at click. (.Visible = false)</w:t>
      </w:r>
      <w:r w:rsidR="00877C0F">
        <w:br/>
        <w:t>Knowledge: Element name != element text</w:t>
      </w:r>
      <w:r w:rsidR="00877C0F">
        <w:br/>
        <w:t>Knowledge: Using the dot (.) for accessing properties</w:t>
      </w:r>
      <w:r w:rsidR="00AE5D40">
        <w:br/>
        <w:t>Actions: Commenting out (//)</w:t>
      </w:r>
      <w:r w:rsidR="00BC565F">
        <w:br/>
        <w:t>Actions: Using Stackoverflow to source information</w:t>
      </w:r>
      <w:r w:rsidR="008E2B9A">
        <w:br/>
      </w:r>
    </w:p>
    <w:p w14:paraId="2DF71B2B" w14:textId="77777777" w:rsidR="00282873" w:rsidRDefault="002828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56D674" w14:textId="019933B0" w:rsidR="00282873" w:rsidRPr="00282873" w:rsidRDefault="00282873" w:rsidP="00282873">
      <w:pPr>
        <w:pStyle w:val="Heading1"/>
        <w:spacing w:after="360"/>
      </w:pPr>
      <w:r>
        <w:lastRenderedPageBreak/>
        <w:t>Section 2</w:t>
      </w:r>
    </w:p>
    <w:p w14:paraId="753FD46B" w14:textId="5400CD56" w:rsidR="008E2B9A" w:rsidRDefault="00282873" w:rsidP="008E2B9A">
      <w:pPr>
        <w:pStyle w:val="Heading2"/>
        <w:numPr>
          <w:ilvl w:val="0"/>
          <w:numId w:val="8"/>
        </w:numPr>
        <w:spacing w:after="240"/>
      </w:pPr>
      <w:r>
        <w:t>Understanding Web Applications</w:t>
      </w:r>
    </w:p>
    <w:p w14:paraId="3DD245D1" w14:textId="43326A8A" w:rsidR="00DF7864" w:rsidRDefault="00DF7864" w:rsidP="00DF7864">
      <w:pPr>
        <w:jc w:val="center"/>
      </w:pPr>
      <w:r w:rsidRPr="00DF7864">
        <w:rPr>
          <w:noProof/>
        </w:rPr>
        <w:drawing>
          <wp:inline distT="0" distB="0" distL="0" distR="0" wp14:anchorId="311C83FE" wp14:editId="78251F65">
            <wp:extent cx="5684013" cy="2170706"/>
            <wp:effectExtent l="0" t="0" r="0" b="127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13" cy="21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0BED" w14:textId="3ECD9209" w:rsidR="00DF7864" w:rsidRDefault="00DF7864" w:rsidP="00DF7864">
      <w:r>
        <w:t xml:space="preserve">Internet is a </w:t>
      </w:r>
      <w:r w:rsidRPr="00DF7864">
        <w:rPr>
          <w:i/>
          <w:iCs/>
          <w:color w:val="70AD47" w:themeColor="accent6"/>
        </w:rPr>
        <w:t>collection</w:t>
      </w:r>
      <w:r w:rsidRPr="00DF7864">
        <w:rPr>
          <w:color w:val="70AD47" w:themeColor="accent6"/>
        </w:rPr>
        <w:t xml:space="preserve"> </w:t>
      </w:r>
      <w:r>
        <w:t xml:space="preserve">of interconnected </w:t>
      </w:r>
      <w:r w:rsidRPr="00DF7864">
        <w:rPr>
          <w:i/>
          <w:iCs/>
          <w:color w:val="70AD47" w:themeColor="accent6"/>
        </w:rPr>
        <w:t>resources</w:t>
      </w:r>
      <w:r w:rsidRPr="00DF7864">
        <w:rPr>
          <w:color w:val="70AD47" w:themeColor="accent6"/>
        </w:rPr>
        <w:t xml:space="preserve"> </w:t>
      </w:r>
      <w:r>
        <w:t xml:space="preserve">using essentially </w:t>
      </w:r>
      <w:r w:rsidRPr="00DF7864">
        <w:rPr>
          <w:i/>
          <w:iCs/>
          <w:color w:val="70AD47" w:themeColor="accent6"/>
        </w:rPr>
        <w:t>HTTP</w:t>
      </w:r>
      <w:r w:rsidRPr="00DF7864">
        <w:rPr>
          <w:color w:val="70AD47" w:themeColor="accent6"/>
        </w:rPr>
        <w:t xml:space="preserve"> </w:t>
      </w:r>
      <w:r>
        <w:t xml:space="preserve">and </w:t>
      </w:r>
      <w:r w:rsidRPr="00DF7864">
        <w:rPr>
          <w:i/>
          <w:iCs/>
          <w:color w:val="70AD47" w:themeColor="accent6"/>
        </w:rPr>
        <w:t>HTML</w:t>
      </w:r>
      <w:r>
        <w:t>.</w:t>
      </w:r>
      <w:r>
        <w:br/>
        <w:t>The HyperTextTranferProtocol uses the UniformResourceLocator to address resources.</w:t>
      </w:r>
      <w:r w:rsidR="001A308C">
        <w:br/>
        <w:t>A server, in response to a HTTP-request, specifies the content and layout using the HTTP-response.</w:t>
      </w:r>
      <w:r w:rsidR="001A308C">
        <w:br/>
        <w:t xml:space="preserve">Both the resource and the server are identified by a </w:t>
      </w:r>
      <w:r w:rsidR="001A308C" w:rsidRPr="00901CC7">
        <w:rPr>
          <w:i/>
          <w:iCs/>
          <w:color w:val="70AD47" w:themeColor="accent6"/>
        </w:rPr>
        <w:t>URL</w:t>
      </w:r>
      <w:r w:rsidR="001A308C">
        <w:t>, serving as a virtual connector.</w:t>
      </w:r>
    </w:p>
    <w:p w14:paraId="6F682F2B" w14:textId="54909AD4" w:rsidR="00901CC7" w:rsidRDefault="00901CC7" w:rsidP="00DF7864">
      <w:r>
        <w:t xml:space="preserve">Beware! </w:t>
      </w:r>
      <w:r w:rsidRPr="00901CC7">
        <w:rPr>
          <w:color w:val="C00000"/>
        </w:rPr>
        <w:t>Internet and web are not synonyms</w:t>
      </w:r>
      <w:r>
        <w:t>. The internet is a global data comms system.</w:t>
      </w:r>
      <w:r>
        <w:br/>
        <w:t xml:space="preserve">The web, in contrast, is a subset and a service on the internet for all </w:t>
      </w:r>
      <w:r w:rsidRPr="00901CC7">
        <w:rPr>
          <w:i/>
          <w:iCs/>
          <w:color w:val="70AD47" w:themeColor="accent6"/>
        </w:rPr>
        <w:t>hyperlinked resources</w:t>
      </w:r>
      <w:r>
        <w:t>.</w:t>
      </w:r>
      <w:r w:rsidR="008014F3">
        <w:br/>
      </w:r>
    </w:p>
    <w:p w14:paraId="3DBDFD7D" w14:textId="4A908BD6" w:rsidR="008014F3" w:rsidRDefault="008014F3" w:rsidP="008014F3">
      <w:pPr>
        <w:pStyle w:val="Heading2"/>
        <w:numPr>
          <w:ilvl w:val="0"/>
          <w:numId w:val="8"/>
        </w:numPr>
        <w:spacing w:after="240"/>
      </w:pPr>
      <w:r>
        <w:t>Creating HTML With an Example</w:t>
      </w:r>
    </w:p>
    <w:p w14:paraId="26515BE6" w14:textId="377589E1" w:rsidR="008014F3" w:rsidRPr="008014F3" w:rsidRDefault="008014F3" w:rsidP="008014F3">
      <w:r w:rsidRPr="008014F3">
        <w:rPr>
          <w:i/>
          <w:iCs/>
          <w:color w:val="70AD47" w:themeColor="accent6"/>
        </w:rPr>
        <w:t>HyperText</w:t>
      </w:r>
      <w:r w:rsidRPr="008014F3">
        <w:rPr>
          <w:color w:val="70AD47" w:themeColor="accent6"/>
        </w:rPr>
        <w:t xml:space="preserve"> </w:t>
      </w:r>
      <w:r w:rsidRPr="008014F3">
        <w:rPr>
          <w:i/>
          <w:iCs/>
          <w:color w:val="70AD47" w:themeColor="accent6"/>
        </w:rPr>
        <w:t>Markup</w:t>
      </w:r>
      <w:r w:rsidRPr="008014F3">
        <w:rPr>
          <w:color w:val="70AD47" w:themeColor="accent6"/>
        </w:rPr>
        <w:t xml:space="preserve"> </w:t>
      </w:r>
      <w:r w:rsidRPr="008014F3">
        <w:rPr>
          <w:i/>
          <w:iCs/>
          <w:color w:val="70AD47" w:themeColor="accent6"/>
        </w:rPr>
        <w:t>Language</w:t>
      </w:r>
      <w:r w:rsidRPr="008014F3">
        <w:rPr>
          <w:color w:val="70AD47" w:themeColor="accent6"/>
        </w:rPr>
        <w:t xml:space="preserve"> </w:t>
      </w:r>
      <w:r>
        <w:t xml:space="preserve">is used by web servers, and browsers to </w:t>
      </w:r>
      <w:r w:rsidRPr="008014F3">
        <w:rPr>
          <w:i/>
          <w:iCs/>
          <w:color w:val="70AD47" w:themeColor="accent6"/>
        </w:rPr>
        <w:t>describe</w:t>
      </w:r>
      <w:r w:rsidRPr="008014F3">
        <w:rPr>
          <w:color w:val="70AD47" w:themeColor="accent6"/>
        </w:rPr>
        <w:t xml:space="preserve"> </w:t>
      </w:r>
      <w:r>
        <w:t>a Web page.</w:t>
      </w:r>
      <w:r>
        <w:br/>
        <w:t>Apart from that, it also embeds hyperlinked resources and scripts which are all rendered.</w:t>
      </w:r>
    </w:p>
    <w:p w14:paraId="26E41519" w14:textId="77777777" w:rsidR="001A308C" w:rsidRPr="00DF7864" w:rsidRDefault="001A308C" w:rsidP="00DF7864"/>
    <w:sectPr w:rsidR="001A308C" w:rsidRPr="00DF7864" w:rsidSect="00736CE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700D7"/>
    <w:multiLevelType w:val="hybridMultilevel"/>
    <w:tmpl w:val="4D067748"/>
    <w:lvl w:ilvl="0" w:tplc="9AE24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46D9"/>
    <w:multiLevelType w:val="hybridMultilevel"/>
    <w:tmpl w:val="A6BA9E58"/>
    <w:lvl w:ilvl="0" w:tplc="D2A461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17DA"/>
    <w:multiLevelType w:val="hybridMultilevel"/>
    <w:tmpl w:val="12664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6233"/>
    <w:multiLevelType w:val="hybridMultilevel"/>
    <w:tmpl w:val="387EAB84"/>
    <w:lvl w:ilvl="0" w:tplc="0EF07C8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328BD"/>
    <w:multiLevelType w:val="hybridMultilevel"/>
    <w:tmpl w:val="5A64285C"/>
    <w:lvl w:ilvl="0" w:tplc="4D0C4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34282"/>
    <w:multiLevelType w:val="hybridMultilevel"/>
    <w:tmpl w:val="D1BE16FA"/>
    <w:lvl w:ilvl="0" w:tplc="533CA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C6806"/>
    <w:multiLevelType w:val="hybridMultilevel"/>
    <w:tmpl w:val="F8C2E6A4"/>
    <w:lvl w:ilvl="0" w:tplc="D46CBCC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D6ED3"/>
    <w:multiLevelType w:val="hybridMultilevel"/>
    <w:tmpl w:val="A6BA9E58"/>
    <w:lvl w:ilvl="0" w:tplc="D2A461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E750B"/>
    <w:multiLevelType w:val="hybridMultilevel"/>
    <w:tmpl w:val="4D067748"/>
    <w:lvl w:ilvl="0" w:tplc="9AE24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E0"/>
    <w:rsid w:val="000E57B3"/>
    <w:rsid w:val="001A308C"/>
    <w:rsid w:val="001F0F76"/>
    <w:rsid w:val="00282873"/>
    <w:rsid w:val="002E365A"/>
    <w:rsid w:val="004322A5"/>
    <w:rsid w:val="00460E63"/>
    <w:rsid w:val="00474CE2"/>
    <w:rsid w:val="005D2BCD"/>
    <w:rsid w:val="00727B7B"/>
    <w:rsid w:val="00736CE0"/>
    <w:rsid w:val="008014F3"/>
    <w:rsid w:val="00877C0F"/>
    <w:rsid w:val="008E2B9A"/>
    <w:rsid w:val="00901CC7"/>
    <w:rsid w:val="0090246E"/>
    <w:rsid w:val="00AE5D40"/>
    <w:rsid w:val="00BC565F"/>
    <w:rsid w:val="00C747E9"/>
    <w:rsid w:val="00C74A06"/>
    <w:rsid w:val="00D766C1"/>
    <w:rsid w:val="00DF7864"/>
    <w:rsid w:val="00ED4B9D"/>
    <w:rsid w:val="00F9624C"/>
    <w:rsid w:val="00FE299A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D069"/>
  <w15:chartTrackingRefBased/>
  <w15:docId w15:val="{520716AE-A88D-4FFE-99ED-2FFF81C2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36C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6CE0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4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5016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MTA 98-361 DEVELOPMENT FUNDAMENTALS</vt:lpstr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MTA 98-361 DEVELOPMENT FUNDAMENTALS</dc:title>
  <dc:subject/>
  <dc:creator>Tibo Van Gindertaelen</dc:creator>
  <cp:keywords/>
  <dc:description/>
  <cp:lastModifiedBy>Tibo Van Gindertaelen</cp:lastModifiedBy>
  <cp:revision>12</cp:revision>
  <dcterms:created xsi:type="dcterms:W3CDTF">2021-10-19T15:59:00Z</dcterms:created>
  <dcterms:modified xsi:type="dcterms:W3CDTF">2021-10-26T15:41:00Z</dcterms:modified>
</cp:coreProperties>
</file>